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15EE" w14:textId="77777777" w:rsidR="00715C48" w:rsidRPr="00715C48" w:rsidRDefault="00715C48" w:rsidP="00715C48">
      <w:pPr>
        <w:shd w:val="clear" w:color="auto" w:fill="FFFFFF"/>
        <w:spacing w:before="100" w:beforeAutospacing="1" w:after="240" w:line="240" w:lineRule="auto"/>
        <w:rPr>
          <w:rFonts w:ascii="Segoe UI" w:eastAsia="宋体" w:hAnsi="Segoe UI" w:cs="Segoe UI"/>
          <w:color w:val="24292E"/>
          <w:kern w:val="0"/>
          <w:szCs w:val="24"/>
        </w:rPr>
      </w:pPr>
      <w:r w:rsidRPr="00715C48">
        <w:rPr>
          <w:rFonts w:ascii="Segoe UI" w:eastAsia="宋体" w:hAnsi="Segoe UI" w:cs="Segoe UI"/>
          <w:color w:val="24292E"/>
          <w:kern w:val="0"/>
          <w:szCs w:val="24"/>
        </w:rPr>
        <w:t>根据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 xml:space="preserve"> 7-Development.pdf 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课件在</w:t>
      </w:r>
      <w:proofErr w:type="spellStart"/>
      <w:r w:rsidRPr="00715C48">
        <w:rPr>
          <w:rFonts w:ascii="Segoe UI" w:eastAsia="宋体" w:hAnsi="Segoe UI" w:cs="Segoe UI"/>
          <w:color w:val="24292E"/>
          <w:kern w:val="0"/>
          <w:szCs w:val="24"/>
        </w:rPr>
        <w:t>nbody</w:t>
      </w:r>
      <w:proofErr w:type="spellEnd"/>
      <w:r w:rsidRPr="00715C48">
        <w:rPr>
          <w:rFonts w:ascii="Segoe UI" w:eastAsia="宋体" w:hAnsi="Segoe UI" w:cs="Segoe UI"/>
          <w:color w:val="24292E"/>
          <w:kern w:val="0"/>
          <w:szCs w:val="24"/>
        </w:rPr>
        <w:t>问题或者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tsp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问题中</w:t>
      </w:r>
      <w:r w:rsidRPr="00715C48">
        <w:rPr>
          <w:rFonts w:ascii="Segoe UI" w:eastAsia="宋体" w:hAnsi="Segoe UI" w:cs="Segoe UI"/>
          <w:b/>
          <w:bCs/>
          <w:color w:val="24292E"/>
          <w:kern w:val="0"/>
          <w:szCs w:val="24"/>
        </w:rPr>
        <w:t>二选</w:t>
      </w:r>
      <w:proofErr w:type="gramStart"/>
      <w:r w:rsidRPr="00715C48">
        <w:rPr>
          <w:rFonts w:ascii="Segoe UI" w:eastAsia="宋体" w:hAnsi="Segoe UI" w:cs="Segoe UI"/>
          <w:b/>
          <w:bCs/>
          <w:color w:val="24292E"/>
          <w:kern w:val="0"/>
          <w:szCs w:val="24"/>
        </w:rPr>
        <w:t>一</w:t>
      </w:r>
      <w:proofErr w:type="gramEnd"/>
      <w:r w:rsidRPr="00715C48">
        <w:rPr>
          <w:rFonts w:ascii="Segoe UI" w:eastAsia="宋体" w:hAnsi="Segoe UI" w:cs="Segoe UI"/>
          <w:color w:val="24292E"/>
          <w:kern w:val="0"/>
          <w:szCs w:val="24"/>
        </w:rPr>
        <w:t>进行实现，要求实现一个串行版本和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MPI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，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OpenMP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，</w:t>
      </w:r>
      <w:proofErr w:type="spellStart"/>
      <w:r w:rsidRPr="00715C48">
        <w:rPr>
          <w:rFonts w:ascii="Segoe UI" w:eastAsia="宋体" w:hAnsi="Segoe UI" w:cs="Segoe UI"/>
          <w:color w:val="24292E"/>
          <w:kern w:val="0"/>
          <w:szCs w:val="24"/>
        </w:rPr>
        <w:t>pthread</w:t>
      </w:r>
      <w:proofErr w:type="spellEnd"/>
      <w:r w:rsidRPr="00715C48">
        <w:rPr>
          <w:rFonts w:ascii="Segoe UI" w:eastAsia="宋体" w:hAnsi="Segoe UI" w:cs="Segoe UI"/>
          <w:color w:val="24292E"/>
          <w:kern w:val="0"/>
          <w:szCs w:val="24"/>
        </w:rPr>
        <w:t>中的任意</w:t>
      </w:r>
      <w:r w:rsidRPr="00715C48">
        <w:rPr>
          <w:rFonts w:ascii="Segoe UI" w:eastAsia="宋体" w:hAnsi="Segoe UI" w:cs="Segoe UI"/>
          <w:b/>
          <w:bCs/>
          <w:color w:val="24292E"/>
          <w:kern w:val="0"/>
          <w:szCs w:val="24"/>
        </w:rPr>
        <w:t>两种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版本。</w:t>
      </w:r>
    </w:p>
    <w:p w14:paraId="4AA41FC1" w14:textId="77777777" w:rsidR="00715C48" w:rsidRPr="00715C48" w:rsidRDefault="00715C48" w:rsidP="00715C48">
      <w:pPr>
        <w:shd w:val="clear" w:color="auto" w:fill="FFFFFF"/>
        <w:spacing w:before="360" w:after="240" w:line="240" w:lineRule="auto"/>
        <w:outlineLvl w:val="3"/>
        <w:rPr>
          <w:rFonts w:ascii="Segoe UI" w:eastAsia="宋体" w:hAnsi="Segoe UI" w:cs="Segoe UI"/>
          <w:b/>
          <w:bCs/>
          <w:kern w:val="0"/>
          <w:szCs w:val="24"/>
        </w:rPr>
      </w:pPr>
      <w:proofErr w:type="spellStart"/>
      <w:r w:rsidRPr="00715C48">
        <w:rPr>
          <w:rFonts w:ascii="Segoe UI" w:eastAsia="宋体" w:hAnsi="Segoe UI" w:cs="Segoe UI"/>
          <w:b/>
          <w:bCs/>
          <w:kern w:val="0"/>
          <w:szCs w:val="24"/>
        </w:rPr>
        <w:t>nbody</w:t>
      </w:r>
      <w:proofErr w:type="spellEnd"/>
      <w:r w:rsidRPr="00715C48">
        <w:rPr>
          <w:rFonts w:ascii="Segoe UI" w:eastAsia="宋体" w:hAnsi="Segoe UI" w:cs="Segoe UI"/>
          <w:b/>
          <w:bCs/>
          <w:kern w:val="0"/>
          <w:szCs w:val="24"/>
        </w:rPr>
        <w:t>问题</w:t>
      </w:r>
    </w:p>
    <w:p w14:paraId="15631638" w14:textId="77777777" w:rsidR="00715C48" w:rsidRPr="00715C48" w:rsidRDefault="00715C48" w:rsidP="00715C48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Cs w:val="24"/>
        </w:rPr>
      </w:pPr>
      <w:r w:rsidRPr="00715C48">
        <w:rPr>
          <w:rFonts w:ascii="Segoe UI" w:eastAsia="宋体" w:hAnsi="Segoe UI" w:cs="Segoe UI"/>
          <w:color w:val="24292E"/>
          <w:kern w:val="0"/>
          <w:szCs w:val="24"/>
        </w:rPr>
        <w:t>输入文件为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nbody_init.txt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，输入每一行为一个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body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，每列分别是质量，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x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轴位置，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y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轴位置，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z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轴位置，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x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轴速度，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y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轴速度，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z</w:t>
      </w:r>
      <w:proofErr w:type="gramStart"/>
      <w:r w:rsidRPr="00715C48">
        <w:rPr>
          <w:rFonts w:ascii="Segoe UI" w:eastAsia="宋体" w:hAnsi="Segoe UI" w:cs="Segoe UI"/>
          <w:color w:val="24292E"/>
          <w:kern w:val="0"/>
          <w:szCs w:val="24"/>
        </w:rPr>
        <w:t>轴速度</w:t>
      </w:r>
      <w:proofErr w:type="gramEnd"/>
      <w:r w:rsidRPr="00715C48">
        <w:rPr>
          <w:rFonts w:ascii="Segoe UI" w:eastAsia="宋体" w:hAnsi="Segoe UI" w:cs="Segoe UI"/>
          <w:color w:val="24292E"/>
          <w:kern w:val="0"/>
          <w:szCs w:val="24"/>
        </w:rPr>
        <w:br/>
      </w:r>
      <w:ins w:id="0" w:author="Unknown">
        <w:r w:rsidRPr="00715C48">
          <w:rPr>
            <w:rFonts w:ascii="Segoe UI" w:eastAsia="宋体" w:hAnsi="Segoe UI" w:cs="Segoe UI"/>
            <w:color w:val="24292E"/>
            <w:kern w:val="0"/>
            <w:szCs w:val="24"/>
          </w:rPr>
          <w:t>补充说明：参考输出为</w:t>
        </w:r>
        <w:r w:rsidRPr="00715C48">
          <w:rPr>
            <w:rFonts w:ascii="Segoe UI" w:eastAsia="宋体" w:hAnsi="Segoe UI" w:cs="Segoe UI"/>
            <w:color w:val="24292E"/>
            <w:kern w:val="0"/>
            <w:szCs w:val="24"/>
          </w:rPr>
          <w:t>nbody_last.txt</w:t>
        </w:r>
        <w:r w:rsidRPr="00715C48">
          <w:rPr>
            <w:rFonts w:ascii="Segoe UI" w:eastAsia="宋体" w:hAnsi="Segoe UI" w:cs="Segoe UI"/>
            <w:color w:val="24292E"/>
            <w:kern w:val="0"/>
            <w:szCs w:val="24"/>
          </w:rPr>
          <w:t>，文件格式与输入文件相同</w:t>
        </w:r>
      </w:ins>
      <w:r w:rsidRPr="00715C48">
        <w:rPr>
          <w:rFonts w:ascii="Segoe UI" w:eastAsia="宋体" w:hAnsi="Segoe UI" w:cs="Segoe UI"/>
          <w:color w:val="24292E"/>
          <w:kern w:val="0"/>
          <w:szCs w:val="24"/>
        </w:rPr>
        <w:br/>
      </w:r>
      <w:ins w:id="1" w:author="Unknown">
        <w:r w:rsidRPr="00715C48">
          <w:rPr>
            <w:rFonts w:ascii="Segoe UI" w:eastAsia="宋体" w:hAnsi="Segoe UI" w:cs="Segoe UI"/>
            <w:color w:val="24292E"/>
            <w:kern w:val="0"/>
            <w:szCs w:val="24"/>
          </w:rPr>
          <w:t>参考输出的计算方式为先更新速度再更新位置，与先更新位置再更新速度相比差距不大，两种方法都可以</w:t>
        </w:r>
      </w:ins>
      <w:r w:rsidRPr="00715C48">
        <w:rPr>
          <w:rFonts w:ascii="Segoe UI" w:eastAsia="宋体" w:hAnsi="Segoe UI" w:cs="Segoe UI"/>
          <w:color w:val="24292E"/>
          <w:kern w:val="0"/>
          <w:szCs w:val="24"/>
        </w:rPr>
        <w:br/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输出文件格式应与输入文件一致，为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20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轮迭代后的结果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br/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相关参数设置为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dT=0.005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，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G=1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，迭代次数为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20</w:t>
      </w:r>
    </w:p>
    <w:p w14:paraId="1558136D" w14:textId="77777777" w:rsidR="00715C48" w:rsidRPr="00715C48" w:rsidRDefault="00715C48" w:rsidP="00715C48">
      <w:pPr>
        <w:shd w:val="clear" w:color="auto" w:fill="FFFFFF"/>
        <w:spacing w:before="360" w:after="240" w:line="240" w:lineRule="auto"/>
        <w:outlineLvl w:val="3"/>
        <w:rPr>
          <w:rFonts w:ascii="Segoe UI" w:eastAsia="宋体" w:hAnsi="Segoe UI" w:cs="Segoe UI"/>
          <w:b/>
          <w:bCs/>
          <w:kern w:val="0"/>
          <w:szCs w:val="24"/>
        </w:rPr>
      </w:pPr>
      <w:r w:rsidRPr="00715C48">
        <w:rPr>
          <w:rFonts w:ascii="Segoe UI" w:eastAsia="宋体" w:hAnsi="Segoe UI" w:cs="Segoe UI"/>
          <w:b/>
          <w:bCs/>
          <w:kern w:val="0"/>
          <w:szCs w:val="24"/>
        </w:rPr>
        <w:t>tsp</w:t>
      </w:r>
      <w:r w:rsidRPr="00715C48">
        <w:rPr>
          <w:rFonts w:ascii="Segoe UI" w:eastAsia="宋体" w:hAnsi="Segoe UI" w:cs="Segoe UI"/>
          <w:b/>
          <w:bCs/>
          <w:kern w:val="0"/>
          <w:szCs w:val="24"/>
        </w:rPr>
        <w:t>问题（任选一个数据集）</w:t>
      </w:r>
    </w:p>
    <w:p w14:paraId="6EEDEF19" w14:textId="77777777" w:rsidR="00715C48" w:rsidRPr="00715C48" w:rsidRDefault="00715C48" w:rsidP="00715C48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Cs w:val="24"/>
        </w:rPr>
      </w:pPr>
      <w:r w:rsidRPr="00715C48">
        <w:rPr>
          <w:rFonts w:ascii="Segoe UI" w:eastAsia="宋体" w:hAnsi="Segoe UI" w:cs="Segoe UI"/>
          <w:color w:val="24292E"/>
          <w:kern w:val="0"/>
          <w:szCs w:val="24"/>
        </w:rPr>
        <w:t>大规模输入文件为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tsp.txt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，每一行为每个城市的坐标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br/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小规模输入文件为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tsp2.txt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，文件内是城市之间的距离矩阵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br/>
      </w:r>
      <w:ins w:id="2" w:author="Unknown">
        <w:r w:rsidRPr="00715C48">
          <w:rPr>
            <w:rFonts w:ascii="Segoe UI" w:eastAsia="宋体" w:hAnsi="Segoe UI" w:cs="Segoe UI"/>
            <w:color w:val="24292E"/>
            <w:kern w:val="0"/>
            <w:szCs w:val="24"/>
          </w:rPr>
          <w:t>补充说明：可以自行调整数据规模，例如删减至</w:t>
        </w:r>
        <w:r w:rsidRPr="00715C48">
          <w:rPr>
            <w:rFonts w:ascii="Segoe UI" w:eastAsia="宋体" w:hAnsi="Segoe UI" w:cs="Segoe UI"/>
            <w:color w:val="24292E"/>
            <w:kern w:val="0"/>
            <w:szCs w:val="24"/>
          </w:rPr>
          <w:t>10</w:t>
        </w:r>
        <w:r w:rsidRPr="00715C48">
          <w:rPr>
            <w:rFonts w:ascii="Segoe UI" w:eastAsia="宋体" w:hAnsi="Segoe UI" w:cs="Segoe UI"/>
            <w:color w:val="24292E"/>
            <w:kern w:val="0"/>
            <w:szCs w:val="24"/>
          </w:rPr>
          <w:t>个城市，提交时需要将输入文件也一起打包</w:t>
        </w:r>
      </w:ins>
      <w:r w:rsidRPr="00715C48">
        <w:rPr>
          <w:rFonts w:ascii="Segoe UI" w:eastAsia="宋体" w:hAnsi="Segoe UI" w:cs="Segoe UI"/>
          <w:color w:val="24292E"/>
          <w:kern w:val="0"/>
          <w:szCs w:val="24"/>
        </w:rPr>
        <w:br/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输出文件为经过城市的顺序（从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0</w:t>
      </w:r>
      <w:r w:rsidRPr="00715C48">
        <w:rPr>
          <w:rFonts w:ascii="Segoe UI" w:eastAsia="宋体" w:hAnsi="Segoe UI" w:cs="Segoe UI"/>
          <w:color w:val="24292E"/>
          <w:kern w:val="0"/>
          <w:szCs w:val="24"/>
        </w:rPr>
        <w:t>开始编号）</w:t>
      </w:r>
    </w:p>
    <w:p w14:paraId="569B79A2" w14:textId="04794DB0" w:rsidR="009A0E93" w:rsidRPr="00715C48" w:rsidRDefault="009A0E93" w:rsidP="00715C48"/>
    <w:sectPr w:rsidR="009A0E93" w:rsidRPr="00715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1B"/>
    <w:rsid w:val="00715C48"/>
    <w:rsid w:val="00950A1B"/>
    <w:rsid w:val="009A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A3142-B2D0-4CA2-8A29-8F5B97C7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黑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15C48"/>
    <w:pPr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15C48"/>
    <w:rPr>
      <w:rFonts w:ascii="宋体" w:eastAsia="宋体" w:hAnsi="宋体" w:cs="宋体"/>
      <w:b/>
      <w:bCs/>
      <w:kern w:val="0"/>
      <w:szCs w:val="24"/>
    </w:rPr>
  </w:style>
  <w:style w:type="paragraph" w:styleId="a3">
    <w:name w:val="Normal (Web)"/>
    <w:basedOn w:val="a"/>
    <w:uiPriority w:val="99"/>
    <w:semiHidden/>
    <w:unhideWhenUsed/>
    <w:rsid w:val="00715C48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715C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2</cp:revision>
  <dcterms:created xsi:type="dcterms:W3CDTF">2021-05-08T01:09:00Z</dcterms:created>
  <dcterms:modified xsi:type="dcterms:W3CDTF">2021-05-08T01:09:00Z</dcterms:modified>
</cp:coreProperties>
</file>